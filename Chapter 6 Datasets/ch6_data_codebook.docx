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D3B5" w14:textId="77777777" w:rsidR="007154F0" w:rsidRDefault="0043403C" w:rsidP="0043403C">
      <w:pPr>
        <w:jc w:val="center"/>
        <w:rPr>
          <w:rFonts w:ascii="Times New Roman" w:hAnsi="Times New Roman" w:cs="Times New Roman"/>
          <w:sz w:val="24"/>
        </w:rPr>
      </w:pPr>
      <w:r w:rsidRPr="0043403C">
        <w:rPr>
          <w:rFonts w:ascii="Times New Roman" w:hAnsi="Times New Roman" w:cs="Times New Roman"/>
          <w:sz w:val="24"/>
        </w:rPr>
        <w:t>Chapter 6 Dataset Codebook</w:t>
      </w:r>
    </w:p>
    <w:p w14:paraId="1D738F49" w14:textId="77777777" w:rsidR="0043403C" w:rsidRDefault="0043403C" w:rsidP="0043403C"/>
    <w:p w14:paraId="754CB6C3" w14:textId="77777777" w:rsidR="0043403C" w:rsidRPr="00780D1B" w:rsidRDefault="0043403C" w:rsidP="0043403C">
      <w:pPr>
        <w:pStyle w:val="Heading1"/>
        <w:rPr>
          <w:rFonts w:ascii="Times New Roman" w:hAnsi="Times New Roman" w:cs="Times New Roman"/>
          <w:color w:val="auto"/>
        </w:rPr>
      </w:pPr>
      <w:r w:rsidRPr="00780D1B">
        <w:rPr>
          <w:rFonts w:ascii="Times New Roman" w:hAnsi="Times New Roman" w:cs="Times New Roman"/>
          <w:color w:val="auto"/>
        </w:rPr>
        <w:t>ch6_health_hazards Dataset</w:t>
      </w:r>
    </w:p>
    <w:p w14:paraId="1B0C4F7A" w14:textId="77777777" w:rsidR="0043403C" w:rsidRPr="00780D1B" w:rsidRDefault="0043403C" w:rsidP="0043403C">
      <w:pPr>
        <w:rPr>
          <w:rFonts w:ascii="Times New Roman" w:hAnsi="Times New Roman" w:cs="Times New Roman"/>
        </w:rPr>
      </w:pPr>
    </w:p>
    <w:p w14:paraId="4251BFE1" w14:textId="77777777" w:rsidR="0043403C" w:rsidRDefault="0043403C" w:rsidP="0043403C">
      <w:pPr>
        <w:rPr>
          <w:rFonts w:ascii="Times New Roman" w:hAnsi="Times New Roman" w:cs="Times New Roman"/>
        </w:rPr>
      </w:pPr>
      <w:r w:rsidRPr="00780D1B">
        <w:rPr>
          <w:rFonts w:ascii="Times New Roman" w:hAnsi="Times New Roman" w:cs="Times New Roman"/>
        </w:rPr>
        <w:t>This dataset contains Censu</w:t>
      </w:r>
      <w:r w:rsidR="005E78F4">
        <w:rPr>
          <w:rFonts w:ascii="Times New Roman" w:hAnsi="Times New Roman" w:cs="Times New Roman"/>
        </w:rPr>
        <w:t>s tract level FIPS codes for</w:t>
      </w:r>
      <w:r w:rsidRPr="00780D1B">
        <w:rPr>
          <w:rFonts w:ascii="Times New Roman" w:hAnsi="Times New Roman" w:cs="Times New Roman"/>
        </w:rPr>
        <w:t xml:space="preserve"> </w:t>
      </w:r>
      <w:r w:rsidR="005E78F4">
        <w:rPr>
          <w:rFonts w:ascii="Times New Roman" w:hAnsi="Times New Roman" w:cs="Times New Roman"/>
        </w:rPr>
        <w:t>210</w:t>
      </w:r>
      <w:r w:rsidRPr="00780D1B">
        <w:rPr>
          <w:rFonts w:ascii="Times New Roman" w:hAnsi="Times New Roman" w:cs="Times New Roman"/>
        </w:rPr>
        <w:t xml:space="preserve"> Census tracts in St. Louis, Missouri, and the environmental health hazards index for each tract. The data come from National Air Toxics Assessment (NATA) conducted by the US Environmental Protection Agency (EPA)</w:t>
      </w:r>
      <w:r w:rsidR="007971E4" w:rsidRPr="00780D1B">
        <w:rPr>
          <w:rFonts w:ascii="Times New Roman" w:hAnsi="Times New Roman" w:cs="Times New Roman"/>
        </w:rPr>
        <w:t xml:space="preserve"> and was accessed through the </w:t>
      </w:r>
      <w:proofErr w:type="spellStart"/>
      <w:r w:rsidR="007971E4" w:rsidRPr="00780D1B">
        <w:rPr>
          <w:rFonts w:ascii="Times New Roman" w:hAnsi="Times New Roman" w:cs="Times New Roman"/>
        </w:rPr>
        <w:t>eGIS</w:t>
      </w:r>
      <w:proofErr w:type="spellEnd"/>
      <w:r w:rsidR="007971E4" w:rsidRPr="00780D1B">
        <w:rPr>
          <w:rFonts w:ascii="Times New Roman" w:hAnsi="Times New Roman" w:cs="Times New Roman"/>
        </w:rPr>
        <w:t xml:space="preserve"> section of hud.gov</w:t>
      </w:r>
      <w:r w:rsidRPr="00780D1B">
        <w:rPr>
          <w:rFonts w:ascii="Times New Roman" w:hAnsi="Times New Roman" w:cs="Times New Roman"/>
        </w:rPr>
        <w:t>. The environmental health hazards index is calculated for all Census tracts in the United States, and it measures potential exposure to harmful toxins in the environment. The index takes into account carcinogenic, respiratory, and neurologic hazards, and indicates the national percentile rank of the Census tract. The lowest value is 0, indicating maximum exposure to toxins harmful to health, and the highest value is 100, the best environmental quality and least exposure to toxins.</w:t>
      </w:r>
    </w:p>
    <w:p w14:paraId="553AFC4B" w14:textId="77777777" w:rsidR="00877CD1" w:rsidRDefault="00877CD1" w:rsidP="0043403C">
      <w:pPr>
        <w:rPr>
          <w:rFonts w:ascii="Times New Roman" w:hAnsi="Times New Roman" w:cs="Times New Roman"/>
        </w:rPr>
      </w:pPr>
    </w:p>
    <w:p w14:paraId="52EDB61E" w14:textId="77777777" w:rsidR="00877CD1" w:rsidRPr="00780D1B" w:rsidRDefault="00877CD1" w:rsidP="0043403C">
      <w:pPr>
        <w:rPr>
          <w:rFonts w:ascii="Times New Roman" w:hAnsi="Times New Roman" w:cs="Times New Roman"/>
        </w:rPr>
      </w:pPr>
      <w:r>
        <w:rPr>
          <w:rFonts w:ascii="Times New Roman" w:hAnsi="Times New Roman" w:cs="Times New Roman"/>
        </w:rPr>
        <w:t xml:space="preserve">Reference: </w:t>
      </w:r>
      <w:r w:rsidRPr="00015ABF">
        <w:rPr>
          <w:rFonts w:ascii="Times New Roman" w:hAnsi="Times New Roman" w:cs="Times New Roman"/>
        </w:rPr>
        <w:t>http://egis.hud.opendata.arcgis.com/datasets/53a856bef6f24356abee30653399e94a_0</w:t>
      </w:r>
    </w:p>
    <w:tbl>
      <w:tblPr>
        <w:tblStyle w:val="TableGrid"/>
        <w:tblW w:w="0" w:type="auto"/>
        <w:tblLook w:val="04A0" w:firstRow="1" w:lastRow="0" w:firstColumn="1" w:lastColumn="0" w:noHBand="0" w:noVBand="1"/>
      </w:tblPr>
      <w:tblGrid>
        <w:gridCol w:w="2515"/>
        <w:gridCol w:w="2700"/>
        <w:gridCol w:w="4135"/>
      </w:tblGrid>
      <w:tr w:rsidR="0043403C" w:rsidRPr="00780D1B" w14:paraId="0249FD63" w14:textId="77777777" w:rsidTr="00877CD1">
        <w:tc>
          <w:tcPr>
            <w:tcW w:w="2515" w:type="dxa"/>
          </w:tcPr>
          <w:p w14:paraId="047073D2" w14:textId="77777777" w:rsidR="0043403C" w:rsidRPr="00780D1B" w:rsidRDefault="0043403C" w:rsidP="00F76656">
            <w:pPr>
              <w:jc w:val="center"/>
              <w:rPr>
                <w:rFonts w:ascii="Times New Roman" w:hAnsi="Times New Roman" w:cs="Times New Roman"/>
                <w:b/>
              </w:rPr>
            </w:pPr>
            <w:r w:rsidRPr="00780D1B">
              <w:rPr>
                <w:rFonts w:ascii="Times New Roman" w:hAnsi="Times New Roman" w:cs="Times New Roman"/>
                <w:b/>
              </w:rPr>
              <w:t>Variable</w:t>
            </w:r>
          </w:p>
        </w:tc>
        <w:tc>
          <w:tcPr>
            <w:tcW w:w="2700" w:type="dxa"/>
          </w:tcPr>
          <w:p w14:paraId="6917E760" w14:textId="77777777" w:rsidR="0043403C" w:rsidRPr="00780D1B" w:rsidRDefault="0043403C" w:rsidP="00F76656">
            <w:pPr>
              <w:jc w:val="center"/>
              <w:rPr>
                <w:rFonts w:ascii="Times New Roman" w:hAnsi="Times New Roman" w:cs="Times New Roman"/>
                <w:b/>
              </w:rPr>
            </w:pPr>
            <w:r w:rsidRPr="00780D1B">
              <w:rPr>
                <w:rFonts w:ascii="Times New Roman" w:hAnsi="Times New Roman" w:cs="Times New Roman"/>
                <w:b/>
              </w:rPr>
              <w:t>Values</w:t>
            </w:r>
          </w:p>
        </w:tc>
        <w:tc>
          <w:tcPr>
            <w:tcW w:w="4135" w:type="dxa"/>
          </w:tcPr>
          <w:p w14:paraId="55142E88" w14:textId="77777777" w:rsidR="0043403C" w:rsidRPr="00780D1B" w:rsidRDefault="0043403C" w:rsidP="00F76656">
            <w:pPr>
              <w:jc w:val="center"/>
              <w:rPr>
                <w:rFonts w:ascii="Times New Roman" w:hAnsi="Times New Roman" w:cs="Times New Roman"/>
                <w:b/>
              </w:rPr>
            </w:pPr>
            <w:r w:rsidRPr="00780D1B">
              <w:rPr>
                <w:rFonts w:ascii="Times New Roman" w:hAnsi="Times New Roman" w:cs="Times New Roman"/>
                <w:b/>
              </w:rPr>
              <w:t>Notes</w:t>
            </w:r>
          </w:p>
        </w:tc>
      </w:tr>
      <w:tr w:rsidR="0043403C" w:rsidRPr="00780D1B" w14:paraId="235D5E35" w14:textId="77777777" w:rsidTr="00877CD1">
        <w:tc>
          <w:tcPr>
            <w:tcW w:w="2515" w:type="dxa"/>
          </w:tcPr>
          <w:p w14:paraId="6B8A7A9B" w14:textId="77777777" w:rsidR="0043403C" w:rsidRPr="00780D1B" w:rsidRDefault="0043403C" w:rsidP="00F76656">
            <w:pPr>
              <w:rPr>
                <w:rFonts w:ascii="Times New Roman" w:hAnsi="Times New Roman" w:cs="Times New Roman"/>
              </w:rPr>
            </w:pPr>
            <w:proofErr w:type="spellStart"/>
            <w:r w:rsidRPr="00780D1B">
              <w:rPr>
                <w:rFonts w:ascii="Times New Roman" w:hAnsi="Times New Roman" w:cs="Times New Roman"/>
              </w:rPr>
              <w:t>census_tract</w:t>
            </w:r>
            <w:proofErr w:type="spellEnd"/>
          </w:p>
        </w:tc>
        <w:tc>
          <w:tcPr>
            <w:tcW w:w="2700" w:type="dxa"/>
          </w:tcPr>
          <w:p w14:paraId="3A8E7CA1" w14:textId="77777777" w:rsidR="0043403C" w:rsidRPr="00780D1B" w:rsidRDefault="0043403C" w:rsidP="00F76656">
            <w:pPr>
              <w:rPr>
                <w:rFonts w:ascii="Times New Roman" w:hAnsi="Times New Roman" w:cs="Times New Roman"/>
              </w:rPr>
            </w:pPr>
            <w:r w:rsidRPr="00780D1B">
              <w:rPr>
                <w:rFonts w:ascii="Times New Roman" w:hAnsi="Times New Roman" w:cs="Times New Roman"/>
              </w:rPr>
              <w:t>Eleven digit number</w:t>
            </w:r>
          </w:p>
        </w:tc>
        <w:tc>
          <w:tcPr>
            <w:tcW w:w="4135" w:type="dxa"/>
          </w:tcPr>
          <w:p w14:paraId="075001AF" w14:textId="77777777" w:rsidR="0043403C" w:rsidRPr="00780D1B" w:rsidRDefault="0043403C" w:rsidP="0043403C">
            <w:pPr>
              <w:rPr>
                <w:rFonts w:ascii="Times New Roman" w:hAnsi="Times New Roman" w:cs="Times New Roman"/>
              </w:rPr>
            </w:pPr>
            <w:r w:rsidRPr="00780D1B">
              <w:rPr>
                <w:rFonts w:ascii="Times New Roman" w:hAnsi="Times New Roman" w:cs="Times New Roman"/>
              </w:rPr>
              <w:t>Census tract</w:t>
            </w:r>
          </w:p>
        </w:tc>
      </w:tr>
      <w:tr w:rsidR="0043403C" w:rsidRPr="00780D1B" w14:paraId="52655CDF" w14:textId="77777777" w:rsidTr="00877CD1">
        <w:tc>
          <w:tcPr>
            <w:tcW w:w="2515" w:type="dxa"/>
          </w:tcPr>
          <w:p w14:paraId="4FF3E39B" w14:textId="77777777" w:rsidR="0043403C" w:rsidRPr="00780D1B" w:rsidRDefault="0043403C" w:rsidP="00F76656">
            <w:pPr>
              <w:rPr>
                <w:rFonts w:ascii="Times New Roman" w:hAnsi="Times New Roman" w:cs="Times New Roman"/>
              </w:rPr>
            </w:pPr>
            <w:proofErr w:type="spellStart"/>
            <w:r w:rsidRPr="00780D1B">
              <w:rPr>
                <w:rFonts w:ascii="Times New Roman" w:hAnsi="Times New Roman" w:cs="Times New Roman"/>
              </w:rPr>
              <w:t>health_hazards_index</w:t>
            </w:r>
            <w:proofErr w:type="spellEnd"/>
          </w:p>
        </w:tc>
        <w:tc>
          <w:tcPr>
            <w:tcW w:w="2700" w:type="dxa"/>
          </w:tcPr>
          <w:p w14:paraId="5A6F8EAB" w14:textId="77777777" w:rsidR="0043403C" w:rsidRPr="00780D1B" w:rsidRDefault="0043403C" w:rsidP="00F76656">
            <w:pPr>
              <w:rPr>
                <w:rFonts w:ascii="Times New Roman" w:hAnsi="Times New Roman" w:cs="Times New Roman"/>
              </w:rPr>
            </w:pPr>
            <w:r w:rsidRPr="00780D1B">
              <w:rPr>
                <w:rFonts w:ascii="Times New Roman" w:hAnsi="Times New Roman" w:cs="Times New Roman"/>
              </w:rPr>
              <w:t>Numeric</w:t>
            </w:r>
          </w:p>
        </w:tc>
        <w:tc>
          <w:tcPr>
            <w:tcW w:w="4135" w:type="dxa"/>
          </w:tcPr>
          <w:p w14:paraId="04C11C67" w14:textId="77777777" w:rsidR="0043403C" w:rsidRPr="00780D1B" w:rsidRDefault="0043403C" w:rsidP="00F76656">
            <w:pPr>
              <w:rPr>
                <w:rFonts w:ascii="Times New Roman" w:hAnsi="Times New Roman" w:cs="Times New Roman"/>
              </w:rPr>
            </w:pPr>
            <w:r w:rsidRPr="00780D1B">
              <w:rPr>
                <w:rFonts w:ascii="Times New Roman" w:hAnsi="Times New Roman" w:cs="Times New Roman"/>
              </w:rPr>
              <w:t>Environmental health hazards index,</w:t>
            </w:r>
          </w:p>
          <w:p w14:paraId="7F6B4C91" w14:textId="77777777" w:rsidR="0043403C" w:rsidRPr="00780D1B" w:rsidRDefault="0043403C" w:rsidP="0043403C">
            <w:pPr>
              <w:rPr>
                <w:rFonts w:ascii="Times New Roman" w:hAnsi="Times New Roman" w:cs="Times New Roman"/>
              </w:rPr>
            </w:pPr>
            <w:r w:rsidRPr="00780D1B">
              <w:rPr>
                <w:rFonts w:ascii="Times New Roman" w:hAnsi="Times New Roman" w:cs="Times New Roman"/>
              </w:rPr>
              <w:t>theoretical minimum = 0 (maximum exposure to toxins), theoretical maximum = 100 (least exposure to toxins, best environmental quality)</w:t>
            </w:r>
          </w:p>
        </w:tc>
      </w:tr>
    </w:tbl>
    <w:p w14:paraId="15A8BD24" w14:textId="77777777" w:rsidR="0043403C" w:rsidRPr="00780D1B" w:rsidRDefault="0043403C" w:rsidP="0043403C">
      <w:pPr>
        <w:rPr>
          <w:rFonts w:ascii="Times New Roman" w:hAnsi="Times New Roman" w:cs="Times New Roman"/>
        </w:rPr>
      </w:pPr>
    </w:p>
    <w:p w14:paraId="056CD7A9" w14:textId="77777777" w:rsidR="0038761D" w:rsidRPr="00780D1B" w:rsidRDefault="0038761D" w:rsidP="0038761D">
      <w:pPr>
        <w:pStyle w:val="Heading1"/>
        <w:rPr>
          <w:rFonts w:ascii="Times New Roman" w:hAnsi="Times New Roman" w:cs="Times New Roman"/>
          <w:color w:val="auto"/>
        </w:rPr>
      </w:pPr>
      <w:r w:rsidRPr="00780D1B">
        <w:rPr>
          <w:rFonts w:ascii="Times New Roman" w:hAnsi="Times New Roman" w:cs="Times New Roman"/>
          <w:color w:val="auto"/>
        </w:rPr>
        <w:t>ch6_youth_drinking Dataset</w:t>
      </w:r>
    </w:p>
    <w:p w14:paraId="3B9A301B" w14:textId="77777777" w:rsidR="0038761D" w:rsidRPr="00C03BD0" w:rsidRDefault="0038761D" w:rsidP="0038761D">
      <w:pPr>
        <w:rPr>
          <w:rFonts w:ascii="Times New Roman" w:hAnsi="Times New Roman" w:cs="Times New Roman"/>
        </w:rPr>
      </w:pPr>
    </w:p>
    <w:p w14:paraId="2534611D" w14:textId="77777777" w:rsidR="0043403C" w:rsidRDefault="0038761D" w:rsidP="00630133">
      <w:pPr>
        <w:spacing w:after="0" w:line="240" w:lineRule="auto"/>
        <w:rPr>
          <w:rFonts w:ascii="Times New Roman" w:hAnsi="Times New Roman" w:cs="Times New Roman"/>
        </w:rPr>
      </w:pPr>
      <w:r w:rsidRPr="00C03BD0">
        <w:rPr>
          <w:rFonts w:ascii="Times New Roman" w:hAnsi="Times New Roman" w:cs="Times New Roman"/>
        </w:rPr>
        <w:t>This dataset</w:t>
      </w:r>
      <w:r w:rsidR="00780D1B" w:rsidRPr="00C03BD0">
        <w:rPr>
          <w:rFonts w:ascii="Times New Roman" w:hAnsi="Times New Roman" w:cs="Times New Roman"/>
        </w:rPr>
        <w:t xml:space="preserve"> comes from the </w:t>
      </w:r>
      <w:r w:rsidR="00780D1B" w:rsidRPr="00C03BD0">
        <w:rPr>
          <w:rFonts w:ascii="Times New Roman" w:hAnsi="Times New Roman" w:cs="Times New Roman"/>
          <w:color w:val="000000"/>
          <w:shd w:val="clear" w:color="auto" w:fill="FFFFFF"/>
        </w:rPr>
        <w:t>Youth Risk Behavior Surveillance System (YRBSS) 2013</w:t>
      </w:r>
      <w:r w:rsidR="00780D1B" w:rsidRPr="00C03BD0">
        <w:rPr>
          <w:rStyle w:val="apple-converted-space"/>
          <w:rFonts w:ascii="Times New Roman" w:hAnsi="Times New Roman" w:cs="Times New Roman"/>
          <w:color w:val="000000"/>
          <w:shd w:val="clear" w:color="auto" w:fill="FFFFFF"/>
        </w:rPr>
        <w:t>, which is run by the Centers for Disease Control and Prevention (CDC).</w:t>
      </w:r>
      <w:r w:rsidR="00C03BD0">
        <w:rPr>
          <w:rStyle w:val="apple-converted-space"/>
          <w:rFonts w:ascii="Times New Roman" w:hAnsi="Times New Roman" w:cs="Times New Roman"/>
          <w:color w:val="000000"/>
          <w:shd w:val="clear" w:color="auto" w:fill="FFFFFF"/>
        </w:rPr>
        <w:t xml:space="preserve"> There are observations from 200 students who reported missing school </w:t>
      </w:r>
      <w:r w:rsidR="00C03BD0" w:rsidRPr="00C03BD0">
        <w:rPr>
          <w:rFonts w:ascii="Times New Roman" w:hAnsi="Times New Roman" w:cs="Times New Roman"/>
        </w:rPr>
        <w:t>because they felt unsafe at school or on their way to or from school on at least 1 day during the 30 days before the survey</w:t>
      </w:r>
      <w:r w:rsidR="00C03BD0">
        <w:rPr>
          <w:rFonts w:ascii="Times New Roman" w:hAnsi="Times New Roman" w:cs="Times New Roman"/>
        </w:rPr>
        <w:t>.</w:t>
      </w:r>
      <w:r w:rsidR="00630133">
        <w:rPr>
          <w:rFonts w:ascii="Times New Roman" w:hAnsi="Times New Roman" w:cs="Times New Roman"/>
        </w:rPr>
        <w:t xml:space="preserve"> There is an indicator for whether or not the student </w:t>
      </w:r>
      <w:r w:rsidR="00630133" w:rsidRPr="00C03BD0">
        <w:rPr>
          <w:rFonts w:ascii="Times New Roman" w:hAnsi="Times New Roman" w:cs="Times New Roman"/>
        </w:rPr>
        <w:t>drank at least one drink of alcohol on at least 1 day during the 30 days before the</w:t>
      </w:r>
      <w:r w:rsidR="00630133">
        <w:rPr>
          <w:rFonts w:ascii="Times New Roman" w:hAnsi="Times New Roman" w:cs="Times New Roman"/>
        </w:rPr>
        <w:t xml:space="preserve"> s</w:t>
      </w:r>
      <w:r w:rsidR="00630133" w:rsidRPr="00C03BD0">
        <w:rPr>
          <w:rFonts w:ascii="Times New Roman" w:hAnsi="Times New Roman" w:cs="Times New Roman"/>
        </w:rPr>
        <w:t>urvey</w:t>
      </w:r>
      <w:r w:rsidR="00630133">
        <w:rPr>
          <w:rFonts w:ascii="Times New Roman" w:hAnsi="Times New Roman" w:cs="Times New Roman"/>
        </w:rPr>
        <w:t>.</w:t>
      </w:r>
    </w:p>
    <w:p w14:paraId="657E5F30" w14:textId="77777777" w:rsidR="00630133" w:rsidRPr="00C03BD0" w:rsidRDefault="00630133" w:rsidP="00630133">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515"/>
        <w:gridCol w:w="2700"/>
        <w:gridCol w:w="4135"/>
      </w:tblGrid>
      <w:tr w:rsidR="00780D1B" w:rsidRPr="00C03BD0" w14:paraId="5FA7245E" w14:textId="77777777" w:rsidTr="00F76656">
        <w:tc>
          <w:tcPr>
            <w:tcW w:w="2515" w:type="dxa"/>
          </w:tcPr>
          <w:p w14:paraId="3C16A37B" w14:textId="77777777" w:rsidR="00780D1B" w:rsidRPr="00C03BD0" w:rsidRDefault="00780D1B" w:rsidP="00F76656">
            <w:pPr>
              <w:jc w:val="center"/>
              <w:rPr>
                <w:rFonts w:ascii="Times New Roman" w:hAnsi="Times New Roman" w:cs="Times New Roman"/>
                <w:b/>
              </w:rPr>
            </w:pPr>
            <w:r w:rsidRPr="00C03BD0">
              <w:rPr>
                <w:rFonts w:ascii="Times New Roman" w:hAnsi="Times New Roman" w:cs="Times New Roman"/>
                <w:b/>
              </w:rPr>
              <w:t>Variable</w:t>
            </w:r>
          </w:p>
        </w:tc>
        <w:tc>
          <w:tcPr>
            <w:tcW w:w="2700" w:type="dxa"/>
          </w:tcPr>
          <w:p w14:paraId="4B8A86DD" w14:textId="77777777" w:rsidR="00780D1B" w:rsidRPr="00C03BD0" w:rsidRDefault="00780D1B" w:rsidP="00F76656">
            <w:pPr>
              <w:jc w:val="center"/>
              <w:rPr>
                <w:rFonts w:ascii="Times New Roman" w:hAnsi="Times New Roman" w:cs="Times New Roman"/>
                <w:b/>
              </w:rPr>
            </w:pPr>
            <w:r w:rsidRPr="00C03BD0">
              <w:rPr>
                <w:rFonts w:ascii="Times New Roman" w:hAnsi="Times New Roman" w:cs="Times New Roman"/>
                <w:b/>
              </w:rPr>
              <w:t>Values</w:t>
            </w:r>
          </w:p>
        </w:tc>
        <w:tc>
          <w:tcPr>
            <w:tcW w:w="4135" w:type="dxa"/>
          </w:tcPr>
          <w:p w14:paraId="1C64BCAE" w14:textId="77777777" w:rsidR="00780D1B" w:rsidRPr="00C03BD0" w:rsidRDefault="00780D1B" w:rsidP="00F76656">
            <w:pPr>
              <w:jc w:val="center"/>
              <w:rPr>
                <w:rFonts w:ascii="Times New Roman" w:hAnsi="Times New Roman" w:cs="Times New Roman"/>
                <w:b/>
              </w:rPr>
            </w:pPr>
            <w:r w:rsidRPr="00C03BD0">
              <w:rPr>
                <w:rFonts w:ascii="Times New Roman" w:hAnsi="Times New Roman" w:cs="Times New Roman"/>
                <w:b/>
              </w:rPr>
              <w:t>Notes</w:t>
            </w:r>
          </w:p>
        </w:tc>
      </w:tr>
      <w:tr w:rsidR="00780D1B" w:rsidRPr="00C03BD0" w14:paraId="3A85EB78" w14:textId="77777777" w:rsidTr="00F76656">
        <w:tc>
          <w:tcPr>
            <w:tcW w:w="2515" w:type="dxa"/>
          </w:tcPr>
          <w:p w14:paraId="2A2B1D17" w14:textId="77777777" w:rsidR="00780D1B" w:rsidRPr="00C03BD0" w:rsidRDefault="00780D1B" w:rsidP="00F76656">
            <w:pPr>
              <w:rPr>
                <w:rFonts w:ascii="Times New Roman" w:hAnsi="Times New Roman" w:cs="Times New Roman"/>
              </w:rPr>
            </w:pPr>
            <w:proofErr w:type="spellStart"/>
            <w:r w:rsidRPr="00C03BD0">
              <w:rPr>
                <w:rFonts w:ascii="Times New Roman" w:hAnsi="Times New Roman" w:cs="Times New Roman"/>
              </w:rPr>
              <w:t>missed_school</w:t>
            </w:r>
            <w:proofErr w:type="spellEnd"/>
          </w:p>
        </w:tc>
        <w:tc>
          <w:tcPr>
            <w:tcW w:w="2700" w:type="dxa"/>
          </w:tcPr>
          <w:p w14:paraId="5307C742" w14:textId="77777777" w:rsidR="00780D1B" w:rsidRPr="00C03BD0" w:rsidRDefault="00780D1B" w:rsidP="00F76656">
            <w:pPr>
              <w:rPr>
                <w:rFonts w:ascii="Times New Roman" w:hAnsi="Times New Roman" w:cs="Times New Roman"/>
              </w:rPr>
            </w:pPr>
            <w:r w:rsidRPr="00C03BD0">
              <w:rPr>
                <w:rFonts w:ascii="Times New Roman" w:hAnsi="Times New Roman" w:cs="Times New Roman"/>
              </w:rPr>
              <w:t>1 = “Yes”</w:t>
            </w:r>
          </w:p>
        </w:tc>
        <w:tc>
          <w:tcPr>
            <w:tcW w:w="4135" w:type="dxa"/>
          </w:tcPr>
          <w:p w14:paraId="6C7408E3" w14:textId="77777777" w:rsidR="00780D1B" w:rsidRPr="00C03BD0" w:rsidRDefault="00780D1B" w:rsidP="00780D1B">
            <w:pPr>
              <w:rPr>
                <w:rFonts w:ascii="Times New Roman" w:hAnsi="Times New Roman" w:cs="Times New Roman"/>
              </w:rPr>
            </w:pPr>
            <w:r w:rsidRPr="00C03BD0">
              <w:rPr>
                <w:rFonts w:ascii="Times New Roman" w:hAnsi="Times New Roman" w:cs="Times New Roman"/>
              </w:rPr>
              <w:t>Indicator for students who did not go to school because they felt unsafe at school or on their way to or from school on at least 1 day during the 30 days before the survey; all students in dataset have a value of 1</w:t>
            </w:r>
          </w:p>
        </w:tc>
      </w:tr>
      <w:tr w:rsidR="00780D1B" w:rsidRPr="00C03BD0" w14:paraId="03235562" w14:textId="77777777" w:rsidTr="00F76656">
        <w:tc>
          <w:tcPr>
            <w:tcW w:w="2515" w:type="dxa"/>
          </w:tcPr>
          <w:p w14:paraId="3EA72FF0" w14:textId="77777777" w:rsidR="00780D1B" w:rsidRPr="00C03BD0" w:rsidRDefault="00780D1B" w:rsidP="00F76656">
            <w:pPr>
              <w:rPr>
                <w:rFonts w:ascii="Times New Roman" w:hAnsi="Times New Roman" w:cs="Times New Roman"/>
              </w:rPr>
            </w:pPr>
            <w:proofErr w:type="spellStart"/>
            <w:r w:rsidRPr="00C03BD0">
              <w:rPr>
                <w:rFonts w:ascii="Times New Roman" w:hAnsi="Times New Roman" w:cs="Times New Roman"/>
              </w:rPr>
              <w:t>alcoholic_drink</w:t>
            </w:r>
            <w:proofErr w:type="spellEnd"/>
          </w:p>
        </w:tc>
        <w:tc>
          <w:tcPr>
            <w:tcW w:w="2700" w:type="dxa"/>
          </w:tcPr>
          <w:p w14:paraId="2EE6DFC2" w14:textId="77777777" w:rsidR="00780D1B" w:rsidRPr="00C03BD0" w:rsidRDefault="00780D1B" w:rsidP="00F76656">
            <w:pPr>
              <w:rPr>
                <w:rFonts w:ascii="Times New Roman" w:hAnsi="Times New Roman" w:cs="Times New Roman"/>
              </w:rPr>
            </w:pPr>
            <w:r w:rsidRPr="00C03BD0">
              <w:rPr>
                <w:rFonts w:ascii="Times New Roman" w:hAnsi="Times New Roman" w:cs="Times New Roman"/>
              </w:rPr>
              <w:t>1 = “Yes”</w:t>
            </w:r>
          </w:p>
          <w:p w14:paraId="6A22D996" w14:textId="77777777" w:rsidR="00780D1B" w:rsidRPr="00C03BD0" w:rsidRDefault="00780D1B" w:rsidP="00F76656">
            <w:pPr>
              <w:rPr>
                <w:rFonts w:ascii="Times New Roman" w:hAnsi="Times New Roman" w:cs="Times New Roman"/>
              </w:rPr>
            </w:pPr>
            <w:r w:rsidRPr="00C03BD0">
              <w:rPr>
                <w:rFonts w:ascii="Times New Roman" w:hAnsi="Times New Roman" w:cs="Times New Roman"/>
              </w:rPr>
              <w:t>0 = “No”</w:t>
            </w:r>
          </w:p>
        </w:tc>
        <w:tc>
          <w:tcPr>
            <w:tcW w:w="4135" w:type="dxa"/>
          </w:tcPr>
          <w:p w14:paraId="56022D9A" w14:textId="77777777" w:rsidR="00780D1B" w:rsidRPr="00C03BD0" w:rsidRDefault="00780D1B" w:rsidP="00780D1B">
            <w:pPr>
              <w:rPr>
                <w:rFonts w:ascii="Times New Roman" w:hAnsi="Times New Roman" w:cs="Times New Roman"/>
              </w:rPr>
            </w:pPr>
            <w:r w:rsidRPr="00C03BD0">
              <w:rPr>
                <w:rFonts w:ascii="Times New Roman" w:hAnsi="Times New Roman" w:cs="Times New Roman"/>
              </w:rPr>
              <w:t>Indicator for students who currently drank at least one drink of alcohol on at least 1 day during the 30 days before the</w:t>
            </w:r>
          </w:p>
          <w:p w14:paraId="2C9C4C2E" w14:textId="77777777" w:rsidR="00780D1B" w:rsidRPr="00C03BD0" w:rsidRDefault="00780D1B" w:rsidP="00780D1B">
            <w:pPr>
              <w:rPr>
                <w:rFonts w:ascii="Times New Roman" w:hAnsi="Times New Roman" w:cs="Times New Roman"/>
              </w:rPr>
            </w:pPr>
            <w:r w:rsidRPr="00C03BD0">
              <w:rPr>
                <w:rFonts w:ascii="Times New Roman" w:hAnsi="Times New Roman" w:cs="Times New Roman"/>
              </w:rPr>
              <w:t>survey</w:t>
            </w:r>
          </w:p>
        </w:tc>
      </w:tr>
    </w:tbl>
    <w:p w14:paraId="7D8F4DD1" w14:textId="77777777" w:rsidR="0043403C" w:rsidRDefault="0043403C" w:rsidP="0043403C">
      <w:pPr>
        <w:rPr>
          <w:rFonts w:ascii="Times New Roman" w:hAnsi="Times New Roman" w:cs="Times New Roman"/>
        </w:rPr>
      </w:pPr>
    </w:p>
    <w:p w14:paraId="7DA93420" w14:textId="77777777" w:rsidR="00FB414E" w:rsidRPr="00780D1B" w:rsidRDefault="00FB414E" w:rsidP="00FB414E">
      <w:pPr>
        <w:pStyle w:val="Heading1"/>
        <w:rPr>
          <w:rFonts w:ascii="Times New Roman" w:hAnsi="Times New Roman" w:cs="Times New Roman"/>
          <w:color w:val="auto"/>
        </w:rPr>
      </w:pPr>
      <w:r w:rsidRPr="00780D1B">
        <w:rPr>
          <w:rFonts w:ascii="Times New Roman" w:hAnsi="Times New Roman" w:cs="Times New Roman"/>
          <w:color w:val="auto"/>
        </w:rPr>
        <w:lastRenderedPageBreak/>
        <w:t>ch6_</w:t>
      </w:r>
      <w:r>
        <w:rPr>
          <w:rFonts w:ascii="Times New Roman" w:hAnsi="Times New Roman" w:cs="Times New Roman"/>
          <w:color w:val="auto"/>
        </w:rPr>
        <w:t>seat_belt</w:t>
      </w:r>
      <w:r w:rsidRPr="00780D1B">
        <w:rPr>
          <w:rFonts w:ascii="Times New Roman" w:hAnsi="Times New Roman" w:cs="Times New Roman"/>
          <w:color w:val="auto"/>
        </w:rPr>
        <w:t xml:space="preserve"> Dataset</w:t>
      </w:r>
    </w:p>
    <w:p w14:paraId="5F41A171" w14:textId="77777777" w:rsidR="00FB414E" w:rsidRPr="00C03BD0" w:rsidRDefault="00FB414E" w:rsidP="00FB414E">
      <w:pPr>
        <w:rPr>
          <w:rFonts w:ascii="Times New Roman" w:hAnsi="Times New Roman" w:cs="Times New Roman"/>
        </w:rPr>
      </w:pPr>
    </w:p>
    <w:p w14:paraId="73DB4297" w14:textId="77777777" w:rsidR="00FB414E" w:rsidRPr="003C198E" w:rsidRDefault="00FB414E" w:rsidP="00FB414E">
      <w:pPr>
        <w:spacing w:after="0" w:line="240" w:lineRule="auto"/>
        <w:rPr>
          <w:rFonts w:ascii="Times New Roman" w:hAnsi="Times New Roman" w:cs="Times New Roman"/>
        </w:rPr>
      </w:pPr>
      <w:r>
        <w:rPr>
          <w:rFonts w:ascii="Times New Roman" w:hAnsi="Times New Roman" w:cs="Times New Roman"/>
        </w:rPr>
        <w:t xml:space="preserve">The data come from 2014 </w:t>
      </w:r>
      <w:r w:rsidRPr="00FB414E">
        <w:rPr>
          <w:rFonts w:ascii="Times New Roman" w:hAnsi="Times New Roman" w:cs="Times New Roman"/>
        </w:rPr>
        <w:t>Behavioral Risk Factor Surveillance System (BRFSS)</w:t>
      </w:r>
      <w:r>
        <w:rPr>
          <w:rFonts w:ascii="Times New Roman" w:hAnsi="Times New Roman" w:cs="Times New Roman"/>
        </w:rPr>
        <w:t xml:space="preserve"> operated by the Centers for </w:t>
      </w:r>
      <w:r w:rsidRPr="003C198E">
        <w:rPr>
          <w:rFonts w:ascii="Times New Roman" w:hAnsi="Times New Roman" w:cs="Times New Roman"/>
        </w:rPr>
        <w:t>Disease Control and Prevention (CDC).</w:t>
      </w:r>
      <w:r w:rsidR="003C198E" w:rsidRPr="003C198E">
        <w:rPr>
          <w:rFonts w:ascii="Times New Roman" w:hAnsi="Times New Roman" w:cs="Times New Roman"/>
        </w:rPr>
        <w:t xml:space="preserve"> The dataset includes a unique identi</w:t>
      </w:r>
      <w:r w:rsidR="003C198E">
        <w:rPr>
          <w:rFonts w:ascii="Times New Roman" w:hAnsi="Times New Roman" w:cs="Times New Roman"/>
        </w:rPr>
        <w:t>fi</w:t>
      </w:r>
      <w:r w:rsidR="003C198E" w:rsidRPr="003C198E">
        <w:rPr>
          <w:rFonts w:ascii="Times New Roman" w:hAnsi="Times New Roman" w:cs="Times New Roman"/>
        </w:rPr>
        <w:t>er for all 459 subjects in the dataset. Each subject was asked,” How often do you use seat belts when you drive or ride in a car?” and those who answered “Always” received a value of “1” for wear_seat_belt. Those who reported not always wearing a seat belt were coded as “0.”</w:t>
      </w:r>
    </w:p>
    <w:p w14:paraId="3D969331" w14:textId="77777777" w:rsidR="00FB414E" w:rsidRPr="003C198E" w:rsidRDefault="00FB414E" w:rsidP="00FB414E">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515"/>
        <w:gridCol w:w="2700"/>
        <w:gridCol w:w="4135"/>
      </w:tblGrid>
      <w:tr w:rsidR="00FB414E" w:rsidRPr="003C198E" w14:paraId="20AC399B" w14:textId="77777777" w:rsidTr="00AB1000">
        <w:tc>
          <w:tcPr>
            <w:tcW w:w="2515" w:type="dxa"/>
          </w:tcPr>
          <w:p w14:paraId="54998DD9" w14:textId="77777777" w:rsidR="00FB414E" w:rsidRPr="003C198E" w:rsidRDefault="00FB414E" w:rsidP="00AB1000">
            <w:pPr>
              <w:jc w:val="center"/>
              <w:rPr>
                <w:rFonts w:ascii="Times New Roman" w:hAnsi="Times New Roman" w:cs="Times New Roman"/>
                <w:b/>
              </w:rPr>
            </w:pPr>
            <w:r w:rsidRPr="003C198E">
              <w:rPr>
                <w:rFonts w:ascii="Times New Roman" w:hAnsi="Times New Roman" w:cs="Times New Roman"/>
                <w:b/>
              </w:rPr>
              <w:t>Variable</w:t>
            </w:r>
          </w:p>
        </w:tc>
        <w:tc>
          <w:tcPr>
            <w:tcW w:w="2700" w:type="dxa"/>
          </w:tcPr>
          <w:p w14:paraId="21E3AFE0" w14:textId="77777777" w:rsidR="00FB414E" w:rsidRPr="003C198E" w:rsidRDefault="00FB414E" w:rsidP="00AB1000">
            <w:pPr>
              <w:jc w:val="center"/>
              <w:rPr>
                <w:rFonts w:ascii="Times New Roman" w:hAnsi="Times New Roman" w:cs="Times New Roman"/>
                <w:b/>
              </w:rPr>
            </w:pPr>
            <w:r w:rsidRPr="003C198E">
              <w:rPr>
                <w:rFonts w:ascii="Times New Roman" w:hAnsi="Times New Roman" w:cs="Times New Roman"/>
                <w:b/>
              </w:rPr>
              <w:t>Values</w:t>
            </w:r>
          </w:p>
        </w:tc>
        <w:tc>
          <w:tcPr>
            <w:tcW w:w="4135" w:type="dxa"/>
          </w:tcPr>
          <w:p w14:paraId="36DEE963" w14:textId="77777777" w:rsidR="00FB414E" w:rsidRPr="003C198E" w:rsidRDefault="00FB414E" w:rsidP="00AB1000">
            <w:pPr>
              <w:jc w:val="center"/>
              <w:rPr>
                <w:rFonts w:ascii="Times New Roman" w:hAnsi="Times New Roman" w:cs="Times New Roman"/>
                <w:b/>
              </w:rPr>
            </w:pPr>
            <w:r w:rsidRPr="003C198E">
              <w:rPr>
                <w:rFonts w:ascii="Times New Roman" w:hAnsi="Times New Roman" w:cs="Times New Roman"/>
                <w:b/>
              </w:rPr>
              <w:t>Notes</w:t>
            </w:r>
          </w:p>
        </w:tc>
      </w:tr>
      <w:tr w:rsidR="00FB414E" w:rsidRPr="003C198E" w14:paraId="0DD309EF" w14:textId="77777777" w:rsidTr="00AB1000">
        <w:tc>
          <w:tcPr>
            <w:tcW w:w="2515" w:type="dxa"/>
          </w:tcPr>
          <w:p w14:paraId="0A2AC375" w14:textId="77777777" w:rsidR="00FB414E" w:rsidRPr="003C198E" w:rsidRDefault="003C198E" w:rsidP="00AB1000">
            <w:pPr>
              <w:rPr>
                <w:rFonts w:ascii="Times New Roman" w:hAnsi="Times New Roman" w:cs="Times New Roman"/>
              </w:rPr>
            </w:pPr>
            <w:r w:rsidRPr="003C198E">
              <w:rPr>
                <w:rFonts w:ascii="Times New Roman" w:hAnsi="Times New Roman" w:cs="Times New Roman"/>
              </w:rPr>
              <w:t>id</w:t>
            </w:r>
          </w:p>
        </w:tc>
        <w:tc>
          <w:tcPr>
            <w:tcW w:w="2700" w:type="dxa"/>
          </w:tcPr>
          <w:p w14:paraId="2599124F" w14:textId="77777777" w:rsidR="00FB414E" w:rsidRPr="003C198E" w:rsidRDefault="003C198E" w:rsidP="00AB1000">
            <w:pPr>
              <w:rPr>
                <w:rFonts w:ascii="Times New Roman" w:hAnsi="Times New Roman" w:cs="Times New Roman"/>
              </w:rPr>
            </w:pPr>
            <w:r w:rsidRPr="003C198E">
              <w:rPr>
                <w:rFonts w:ascii="Times New Roman" w:hAnsi="Times New Roman" w:cs="Times New Roman"/>
              </w:rPr>
              <w:t xml:space="preserve">Numeric 1 </w:t>
            </w:r>
            <w:r>
              <w:rPr>
                <w:rFonts w:ascii="Times New Roman" w:hAnsi="Times New Roman" w:cs="Times New Roman"/>
              </w:rPr>
              <w:t>–</w:t>
            </w:r>
            <w:r w:rsidRPr="003C198E">
              <w:rPr>
                <w:rFonts w:ascii="Times New Roman" w:hAnsi="Times New Roman" w:cs="Times New Roman"/>
              </w:rPr>
              <w:t xml:space="preserve"> 459</w:t>
            </w:r>
          </w:p>
        </w:tc>
        <w:tc>
          <w:tcPr>
            <w:tcW w:w="4135" w:type="dxa"/>
          </w:tcPr>
          <w:p w14:paraId="7C601A04" w14:textId="77777777" w:rsidR="00FB414E" w:rsidRPr="003C198E" w:rsidRDefault="003C198E" w:rsidP="00AB1000">
            <w:pPr>
              <w:rPr>
                <w:rFonts w:ascii="Times New Roman" w:hAnsi="Times New Roman" w:cs="Times New Roman"/>
              </w:rPr>
            </w:pPr>
            <w:r w:rsidRPr="003C198E">
              <w:rPr>
                <w:rFonts w:ascii="Times New Roman" w:hAnsi="Times New Roman" w:cs="Times New Roman"/>
              </w:rPr>
              <w:t>Identifier</w:t>
            </w:r>
          </w:p>
        </w:tc>
      </w:tr>
      <w:tr w:rsidR="00FB414E" w:rsidRPr="003C198E" w14:paraId="15D9F079" w14:textId="77777777" w:rsidTr="00AB1000">
        <w:tc>
          <w:tcPr>
            <w:tcW w:w="2515" w:type="dxa"/>
          </w:tcPr>
          <w:p w14:paraId="7430E0AD" w14:textId="77777777" w:rsidR="003C198E" w:rsidRPr="003C198E" w:rsidRDefault="003C198E" w:rsidP="00AB1000">
            <w:pPr>
              <w:rPr>
                <w:rFonts w:ascii="Times New Roman" w:hAnsi="Times New Roman" w:cs="Times New Roman"/>
              </w:rPr>
            </w:pPr>
            <w:r w:rsidRPr="003C198E">
              <w:rPr>
                <w:rFonts w:ascii="Times New Roman" w:hAnsi="Times New Roman" w:cs="Times New Roman"/>
              </w:rPr>
              <w:t>wear_seat_belt</w:t>
            </w:r>
          </w:p>
        </w:tc>
        <w:tc>
          <w:tcPr>
            <w:tcW w:w="2700" w:type="dxa"/>
          </w:tcPr>
          <w:p w14:paraId="1228384C" w14:textId="77777777" w:rsidR="003C198E" w:rsidRPr="003C198E" w:rsidRDefault="003C198E" w:rsidP="003C198E">
            <w:pPr>
              <w:rPr>
                <w:rFonts w:ascii="Times New Roman" w:hAnsi="Times New Roman" w:cs="Times New Roman"/>
              </w:rPr>
            </w:pPr>
            <w:r w:rsidRPr="003C198E">
              <w:rPr>
                <w:rFonts w:ascii="Times New Roman" w:hAnsi="Times New Roman" w:cs="Times New Roman"/>
              </w:rPr>
              <w:t>1 = “Yes”</w:t>
            </w:r>
          </w:p>
          <w:p w14:paraId="2C04815F" w14:textId="77777777" w:rsidR="00FB414E" w:rsidRPr="003C198E" w:rsidRDefault="003C198E" w:rsidP="003C198E">
            <w:pPr>
              <w:rPr>
                <w:rFonts w:ascii="Times New Roman" w:hAnsi="Times New Roman" w:cs="Times New Roman"/>
              </w:rPr>
            </w:pPr>
            <w:r w:rsidRPr="003C198E">
              <w:rPr>
                <w:rFonts w:ascii="Times New Roman" w:hAnsi="Times New Roman" w:cs="Times New Roman"/>
              </w:rPr>
              <w:t>0 = “No</w:t>
            </w:r>
          </w:p>
        </w:tc>
        <w:tc>
          <w:tcPr>
            <w:tcW w:w="4135" w:type="dxa"/>
          </w:tcPr>
          <w:p w14:paraId="43E3D11C" w14:textId="77777777" w:rsidR="00FB414E" w:rsidRPr="003C198E" w:rsidRDefault="002B3606" w:rsidP="00AB1000">
            <w:pPr>
              <w:rPr>
                <w:rFonts w:ascii="Times New Roman" w:hAnsi="Times New Roman" w:cs="Times New Roman"/>
              </w:rPr>
            </w:pPr>
            <w:r>
              <w:rPr>
                <w:rFonts w:ascii="Times New Roman" w:hAnsi="Times New Roman" w:cs="Times New Roman"/>
              </w:rPr>
              <w:t>Indicator for those who report always wearing a seat belt when driving or riding in cars</w:t>
            </w:r>
          </w:p>
        </w:tc>
      </w:tr>
    </w:tbl>
    <w:p w14:paraId="64EB0881" w14:textId="77777777" w:rsidR="00FB414E" w:rsidRDefault="00FB414E" w:rsidP="00FB414E">
      <w:pPr>
        <w:rPr>
          <w:rFonts w:ascii="Times New Roman" w:hAnsi="Times New Roman" w:cs="Times New Roman"/>
        </w:rPr>
      </w:pPr>
    </w:p>
    <w:p w14:paraId="27B21FB2" w14:textId="77777777" w:rsidR="003C198E" w:rsidRPr="00780D1B" w:rsidRDefault="003C198E" w:rsidP="003C198E">
      <w:pPr>
        <w:pStyle w:val="Heading1"/>
        <w:rPr>
          <w:rFonts w:ascii="Times New Roman" w:hAnsi="Times New Roman" w:cs="Times New Roman"/>
          <w:color w:val="auto"/>
        </w:rPr>
      </w:pPr>
      <w:r w:rsidRPr="00780D1B">
        <w:rPr>
          <w:rFonts w:ascii="Times New Roman" w:hAnsi="Times New Roman" w:cs="Times New Roman"/>
          <w:color w:val="auto"/>
        </w:rPr>
        <w:t>ch6_</w:t>
      </w:r>
      <w:r>
        <w:rPr>
          <w:rFonts w:ascii="Times New Roman" w:hAnsi="Times New Roman" w:cs="Times New Roman"/>
          <w:color w:val="auto"/>
        </w:rPr>
        <w:t>birth_weight</w:t>
      </w:r>
      <w:r w:rsidRPr="00780D1B">
        <w:rPr>
          <w:rFonts w:ascii="Times New Roman" w:hAnsi="Times New Roman" w:cs="Times New Roman"/>
          <w:color w:val="auto"/>
        </w:rPr>
        <w:t xml:space="preserve"> Dataset</w:t>
      </w:r>
    </w:p>
    <w:p w14:paraId="7776B98A" w14:textId="77777777" w:rsidR="003C198E" w:rsidRPr="00C03BD0" w:rsidRDefault="003C198E" w:rsidP="003C198E">
      <w:pPr>
        <w:rPr>
          <w:rFonts w:ascii="Times New Roman" w:hAnsi="Times New Roman" w:cs="Times New Roman"/>
        </w:rPr>
      </w:pPr>
    </w:p>
    <w:p w14:paraId="20B8E715" w14:textId="77777777" w:rsidR="003C198E" w:rsidRPr="003C198E" w:rsidRDefault="003C198E" w:rsidP="003C198E">
      <w:pPr>
        <w:spacing w:after="0" w:line="240" w:lineRule="auto"/>
        <w:rPr>
          <w:rFonts w:ascii="Times New Roman" w:hAnsi="Times New Roman" w:cs="Times New Roman"/>
        </w:rPr>
      </w:pPr>
      <w:r>
        <w:rPr>
          <w:rFonts w:ascii="Times New Roman" w:hAnsi="Times New Roman" w:cs="Times New Roman"/>
        </w:rPr>
        <w:t>The dataset includes data from 247 male babies sampled in the 2013 – 2014</w:t>
      </w:r>
      <w:r w:rsidRPr="003C198E">
        <w:t xml:space="preserve"> </w:t>
      </w:r>
      <w:r w:rsidRPr="003C198E">
        <w:rPr>
          <w:rFonts w:ascii="Times New Roman" w:hAnsi="Times New Roman" w:cs="Times New Roman"/>
        </w:rPr>
        <w:t>National Health and Nutrition Examination Survey</w:t>
      </w:r>
      <w:r>
        <w:rPr>
          <w:rFonts w:ascii="Times New Roman" w:hAnsi="Times New Roman" w:cs="Times New Roman"/>
        </w:rPr>
        <w:t xml:space="preserve"> (NHANES). Each subject has a unique identifier and a value for birth weight in pounds.</w:t>
      </w:r>
    </w:p>
    <w:p w14:paraId="7085E585" w14:textId="77777777" w:rsidR="003C198E" w:rsidRPr="003C198E" w:rsidRDefault="003C198E" w:rsidP="003C198E">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515"/>
        <w:gridCol w:w="2700"/>
        <w:gridCol w:w="4135"/>
      </w:tblGrid>
      <w:tr w:rsidR="003C198E" w:rsidRPr="003C198E" w14:paraId="74877C4F" w14:textId="77777777" w:rsidTr="00AB1000">
        <w:tc>
          <w:tcPr>
            <w:tcW w:w="2515" w:type="dxa"/>
          </w:tcPr>
          <w:p w14:paraId="5BC317CD" w14:textId="77777777" w:rsidR="003C198E" w:rsidRPr="003C198E" w:rsidRDefault="003C198E" w:rsidP="00AB1000">
            <w:pPr>
              <w:jc w:val="center"/>
              <w:rPr>
                <w:rFonts w:ascii="Times New Roman" w:hAnsi="Times New Roman" w:cs="Times New Roman"/>
                <w:b/>
              </w:rPr>
            </w:pPr>
            <w:r w:rsidRPr="003C198E">
              <w:rPr>
                <w:rFonts w:ascii="Times New Roman" w:hAnsi="Times New Roman" w:cs="Times New Roman"/>
                <w:b/>
              </w:rPr>
              <w:t>Variable</w:t>
            </w:r>
          </w:p>
        </w:tc>
        <w:tc>
          <w:tcPr>
            <w:tcW w:w="2700" w:type="dxa"/>
          </w:tcPr>
          <w:p w14:paraId="6674F04F" w14:textId="77777777" w:rsidR="003C198E" w:rsidRPr="003C198E" w:rsidRDefault="003C198E" w:rsidP="00AB1000">
            <w:pPr>
              <w:jc w:val="center"/>
              <w:rPr>
                <w:rFonts w:ascii="Times New Roman" w:hAnsi="Times New Roman" w:cs="Times New Roman"/>
                <w:b/>
              </w:rPr>
            </w:pPr>
            <w:r w:rsidRPr="003C198E">
              <w:rPr>
                <w:rFonts w:ascii="Times New Roman" w:hAnsi="Times New Roman" w:cs="Times New Roman"/>
                <w:b/>
              </w:rPr>
              <w:t>Values</w:t>
            </w:r>
          </w:p>
        </w:tc>
        <w:tc>
          <w:tcPr>
            <w:tcW w:w="4135" w:type="dxa"/>
          </w:tcPr>
          <w:p w14:paraId="2F33E290" w14:textId="77777777" w:rsidR="003C198E" w:rsidRPr="003C198E" w:rsidRDefault="003C198E" w:rsidP="00AB1000">
            <w:pPr>
              <w:jc w:val="center"/>
              <w:rPr>
                <w:rFonts w:ascii="Times New Roman" w:hAnsi="Times New Roman" w:cs="Times New Roman"/>
                <w:b/>
              </w:rPr>
            </w:pPr>
            <w:r w:rsidRPr="003C198E">
              <w:rPr>
                <w:rFonts w:ascii="Times New Roman" w:hAnsi="Times New Roman" w:cs="Times New Roman"/>
                <w:b/>
              </w:rPr>
              <w:t>Notes</w:t>
            </w:r>
          </w:p>
        </w:tc>
      </w:tr>
      <w:tr w:rsidR="003C198E" w:rsidRPr="003C198E" w14:paraId="73DD3B3C" w14:textId="77777777" w:rsidTr="00AB1000">
        <w:tc>
          <w:tcPr>
            <w:tcW w:w="2515" w:type="dxa"/>
          </w:tcPr>
          <w:p w14:paraId="0CB8E647" w14:textId="77777777" w:rsidR="003C198E" w:rsidRPr="003C198E" w:rsidRDefault="003C198E" w:rsidP="00AB1000">
            <w:pPr>
              <w:rPr>
                <w:rFonts w:ascii="Times New Roman" w:hAnsi="Times New Roman" w:cs="Times New Roman"/>
              </w:rPr>
            </w:pPr>
            <w:r>
              <w:rPr>
                <w:rFonts w:ascii="Times New Roman" w:hAnsi="Times New Roman" w:cs="Times New Roman"/>
              </w:rPr>
              <w:t>id</w:t>
            </w:r>
          </w:p>
        </w:tc>
        <w:tc>
          <w:tcPr>
            <w:tcW w:w="2700" w:type="dxa"/>
          </w:tcPr>
          <w:p w14:paraId="2C66E3C6" w14:textId="77777777" w:rsidR="003C198E" w:rsidRPr="003C198E" w:rsidRDefault="003C198E" w:rsidP="00AB1000">
            <w:pPr>
              <w:rPr>
                <w:rFonts w:ascii="Times New Roman" w:hAnsi="Times New Roman" w:cs="Times New Roman"/>
              </w:rPr>
            </w:pPr>
            <w:r>
              <w:rPr>
                <w:rFonts w:ascii="Times New Roman" w:hAnsi="Times New Roman" w:cs="Times New Roman"/>
              </w:rPr>
              <w:t>Numeric 1 – 247</w:t>
            </w:r>
          </w:p>
        </w:tc>
        <w:tc>
          <w:tcPr>
            <w:tcW w:w="4135" w:type="dxa"/>
          </w:tcPr>
          <w:p w14:paraId="023CDC54" w14:textId="77777777" w:rsidR="003C198E" w:rsidRPr="003C198E" w:rsidRDefault="003C198E" w:rsidP="00AB1000">
            <w:pPr>
              <w:rPr>
                <w:rFonts w:ascii="Times New Roman" w:hAnsi="Times New Roman" w:cs="Times New Roman"/>
              </w:rPr>
            </w:pPr>
            <w:r>
              <w:rPr>
                <w:rFonts w:ascii="Times New Roman" w:hAnsi="Times New Roman" w:cs="Times New Roman"/>
              </w:rPr>
              <w:t>Identifier</w:t>
            </w:r>
          </w:p>
        </w:tc>
      </w:tr>
      <w:tr w:rsidR="003C198E" w:rsidRPr="003C198E" w14:paraId="4418DF38" w14:textId="77777777" w:rsidTr="00AB1000">
        <w:tc>
          <w:tcPr>
            <w:tcW w:w="2515" w:type="dxa"/>
          </w:tcPr>
          <w:p w14:paraId="093659E6" w14:textId="77777777" w:rsidR="003C198E" w:rsidRPr="003C198E" w:rsidRDefault="003C198E" w:rsidP="00AB1000">
            <w:pPr>
              <w:rPr>
                <w:rFonts w:ascii="Times New Roman" w:hAnsi="Times New Roman" w:cs="Times New Roman"/>
              </w:rPr>
            </w:pPr>
            <w:proofErr w:type="spellStart"/>
            <w:r w:rsidRPr="003C198E">
              <w:rPr>
                <w:rFonts w:ascii="Times New Roman" w:hAnsi="Times New Roman" w:cs="Times New Roman"/>
              </w:rPr>
              <w:t>birth_weight</w:t>
            </w:r>
            <w:proofErr w:type="spellEnd"/>
          </w:p>
        </w:tc>
        <w:tc>
          <w:tcPr>
            <w:tcW w:w="2700" w:type="dxa"/>
          </w:tcPr>
          <w:p w14:paraId="052382BB" w14:textId="77777777" w:rsidR="003C198E" w:rsidRPr="003C198E" w:rsidRDefault="003C198E" w:rsidP="00AB1000">
            <w:pPr>
              <w:rPr>
                <w:rFonts w:ascii="Times New Roman" w:hAnsi="Times New Roman" w:cs="Times New Roman"/>
              </w:rPr>
            </w:pPr>
            <w:r>
              <w:rPr>
                <w:rFonts w:ascii="Times New Roman" w:hAnsi="Times New Roman" w:cs="Times New Roman"/>
              </w:rPr>
              <w:t>Numeric</w:t>
            </w:r>
          </w:p>
        </w:tc>
        <w:tc>
          <w:tcPr>
            <w:tcW w:w="4135" w:type="dxa"/>
          </w:tcPr>
          <w:p w14:paraId="3E5AFFEC" w14:textId="77777777" w:rsidR="003C198E" w:rsidRPr="003C198E" w:rsidRDefault="003C198E" w:rsidP="00AB1000">
            <w:pPr>
              <w:rPr>
                <w:rFonts w:ascii="Times New Roman" w:hAnsi="Times New Roman" w:cs="Times New Roman"/>
              </w:rPr>
            </w:pPr>
            <w:r>
              <w:rPr>
                <w:rFonts w:ascii="Times New Roman" w:hAnsi="Times New Roman" w:cs="Times New Roman"/>
              </w:rPr>
              <w:t>Birth weight in pounds</w:t>
            </w:r>
          </w:p>
        </w:tc>
      </w:tr>
    </w:tbl>
    <w:p w14:paraId="0938430F" w14:textId="77777777" w:rsidR="003C198E" w:rsidRPr="003C198E" w:rsidRDefault="003C198E" w:rsidP="003C198E">
      <w:pPr>
        <w:rPr>
          <w:rFonts w:ascii="Times New Roman" w:hAnsi="Times New Roman" w:cs="Times New Roman"/>
        </w:rPr>
      </w:pPr>
    </w:p>
    <w:p w14:paraId="71DBB2C8" w14:textId="63500698" w:rsidR="008924C1" w:rsidRDefault="008924C1" w:rsidP="00772B7D">
      <w:pPr>
        <w:pStyle w:val="Heading1"/>
        <w:rPr>
          <w:ins w:id="0" w:author="Melody Goodman" w:date="2024-11-27T10:26:00Z"/>
          <w:rFonts w:ascii="Times New Roman" w:hAnsi="Times New Roman" w:cs="Times New Roman"/>
          <w:color w:val="auto"/>
        </w:rPr>
      </w:pPr>
      <w:ins w:id="1" w:author="Melody Goodman" w:date="2024-11-27T10:05:00Z">
        <w:r w:rsidRPr="00780D1B">
          <w:rPr>
            <w:rFonts w:ascii="Times New Roman" w:hAnsi="Times New Roman" w:cs="Times New Roman"/>
            <w:color w:val="auto"/>
          </w:rPr>
          <w:t>ch6_</w:t>
        </w:r>
        <w:r>
          <w:rPr>
            <w:rFonts w:ascii="Times New Roman" w:hAnsi="Times New Roman" w:cs="Times New Roman"/>
            <w:color w:val="auto"/>
          </w:rPr>
          <w:t>arrests</w:t>
        </w:r>
        <w:r w:rsidRPr="00780D1B">
          <w:rPr>
            <w:rFonts w:ascii="Times New Roman" w:hAnsi="Times New Roman" w:cs="Times New Roman"/>
            <w:color w:val="auto"/>
          </w:rPr>
          <w:t xml:space="preserve"> Dataset</w:t>
        </w:r>
      </w:ins>
    </w:p>
    <w:p w14:paraId="1019D6B4" w14:textId="77777777" w:rsidR="00330A1E" w:rsidRPr="00330A1E" w:rsidRDefault="00330A1E">
      <w:pPr>
        <w:rPr>
          <w:ins w:id="2" w:author="Melody Goodman" w:date="2024-11-27T10:05:00Z"/>
          <w:rPrChange w:id="3" w:author="Melody Goodman" w:date="2024-11-27T10:26:00Z">
            <w:rPr>
              <w:ins w:id="4" w:author="Melody Goodman" w:date="2024-11-27T10:05:00Z"/>
              <w:rFonts w:ascii="Times New Roman" w:hAnsi="Times New Roman" w:cs="Times New Roman"/>
            </w:rPr>
          </w:rPrChange>
        </w:rPr>
      </w:pPr>
    </w:p>
    <w:p w14:paraId="14669BBE" w14:textId="74EC7F22" w:rsidR="008924C1" w:rsidRPr="003C198E" w:rsidRDefault="008924C1" w:rsidP="008924C1">
      <w:pPr>
        <w:spacing w:after="0" w:line="240" w:lineRule="auto"/>
        <w:rPr>
          <w:ins w:id="5" w:author="Melody Goodman" w:date="2024-11-27T10:05:00Z"/>
          <w:rFonts w:ascii="Times New Roman" w:hAnsi="Times New Roman" w:cs="Times New Roman"/>
        </w:rPr>
      </w:pPr>
      <w:ins w:id="6" w:author="Melody Goodman" w:date="2024-11-27T10:05:00Z">
        <w:r>
          <w:rPr>
            <w:rFonts w:ascii="Times New Roman" w:hAnsi="Times New Roman" w:cs="Times New Roman"/>
          </w:rPr>
          <w:t>The dataset</w:t>
        </w:r>
      </w:ins>
      <w:ins w:id="7" w:author="Melody Goodman" w:date="2024-11-27T10:31:00Z">
        <w:r w:rsidR="00196C3A">
          <w:rPr>
            <w:rFonts w:ascii="Times New Roman" w:hAnsi="Times New Roman" w:cs="Times New Roman"/>
          </w:rPr>
          <w:t xml:space="preserve"> compiled by ProPublica</w:t>
        </w:r>
      </w:ins>
      <w:ins w:id="8" w:author="Melody Goodman" w:date="2024-11-27T10:05:00Z">
        <w:r>
          <w:rPr>
            <w:rFonts w:ascii="Times New Roman" w:hAnsi="Times New Roman" w:cs="Times New Roman"/>
          </w:rPr>
          <w:t xml:space="preserve"> includes data from 1,332 females arrested in Broward County, Florida</w:t>
        </w:r>
      </w:ins>
      <w:ins w:id="9" w:author="Melody Goodman" w:date="2024-11-27T10:10:00Z">
        <w:r w:rsidR="00743EA0">
          <w:rPr>
            <w:rFonts w:ascii="Times New Roman" w:hAnsi="Times New Roman" w:cs="Times New Roman"/>
          </w:rPr>
          <w:t>,</w:t>
        </w:r>
      </w:ins>
      <w:ins w:id="10" w:author="Melody Goodman" w:date="2024-11-27T10:05:00Z">
        <w:r>
          <w:rPr>
            <w:rFonts w:ascii="Times New Roman" w:hAnsi="Times New Roman" w:cs="Times New Roman"/>
          </w:rPr>
          <w:t xml:space="preserve"> from 2013 – 2014. Each subject has a unique identifier, </w:t>
        </w:r>
      </w:ins>
      <w:ins w:id="11" w:author="Melody Goodman" w:date="2024-11-27T10:10:00Z">
        <w:r w:rsidR="00743EA0">
          <w:rPr>
            <w:rFonts w:ascii="Times New Roman" w:hAnsi="Times New Roman" w:cs="Times New Roman"/>
          </w:rPr>
          <w:t>number</w:t>
        </w:r>
        <w:r w:rsidR="00193BD7">
          <w:rPr>
            <w:rFonts w:ascii="Times New Roman" w:hAnsi="Times New Roman" w:cs="Times New Roman"/>
          </w:rPr>
          <w:t xml:space="preserve"> of prior </w:t>
        </w:r>
      </w:ins>
      <w:ins w:id="12" w:author="Melody Goodman" w:date="2024-11-27T10:15:00Z">
        <w:r w:rsidR="00193BD7">
          <w:rPr>
            <w:rFonts w:ascii="Times New Roman" w:hAnsi="Times New Roman" w:cs="Times New Roman"/>
          </w:rPr>
          <w:t>crimes committed (criminal history)</w:t>
        </w:r>
      </w:ins>
      <w:ins w:id="13" w:author="Melody Goodman" w:date="2024-11-27T10:10:00Z">
        <w:r w:rsidR="00743EA0">
          <w:rPr>
            <w:rFonts w:ascii="Times New Roman" w:hAnsi="Times New Roman" w:cs="Times New Roman"/>
          </w:rPr>
          <w:t xml:space="preserve">, and an indicator for </w:t>
        </w:r>
      </w:ins>
      <w:ins w:id="14" w:author="Melody Goodman" w:date="2024-11-27T10:05:00Z">
        <w:r>
          <w:rPr>
            <w:rFonts w:ascii="Times New Roman" w:hAnsi="Times New Roman" w:cs="Times New Roman"/>
          </w:rPr>
          <w:t xml:space="preserve">those with recidivism within two years. </w:t>
        </w:r>
        <w:r w:rsidRPr="008924C1">
          <w:rPr>
            <w:rFonts w:ascii="Times New Roman" w:hAnsi="Times New Roman" w:cs="Times New Roman"/>
          </w:rPr>
          <w:t xml:space="preserve">Recidivism is defined as a new arrest within two years, according to Northpointe’s practitioners guide. The guide says the recidivism score </w:t>
        </w:r>
      </w:ins>
      <w:ins w:id="15" w:author="Melody Goodman" w:date="2024-11-27T10:10:00Z">
        <w:r w:rsidR="00743EA0">
          <w:rPr>
            <w:rFonts w:ascii="Times New Roman" w:hAnsi="Times New Roman" w:cs="Times New Roman"/>
          </w:rPr>
          <w:t>predicts</w:t>
        </w:r>
      </w:ins>
      <w:ins w:id="16" w:author="Melody Goodman" w:date="2024-11-27T10:05:00Z">
        <w:r w:rsidRPr="008924C1">
          <w:rPr>
            <w:rFonts w:ascii="Times New Roman" w:hAnsi="Times New Roman" w:cs="Times New Roman"/>
          </w:rPr>
          <w:t xml:space="preserve"> “a new misdemeanor or felony offense within two years of the COMPAS administration date.” The recidivism variable sought to determine if a person had been charged with a new crime after the crime for which they were COMPAS screened. Traffic tickets and some municipal ordinance violations did not count as recidivism. People arrested for failing to appear at court hearings or later charged with a crime </w:t>
        </w:r>
      </w:ins>
      <w:ins w:id="17" w:author="Melody Goodman" w:date="2024-11-27T10:10:00Z">
        <w:r w:rsidR="00743EA0">
          <w:rPr>
            <w:rFonts w:ascii="Times New Roman" w:hAnsi="Times New Roman" w:cs="Times New Roman"/>
          </w:rPr>
          <w:t>before</w:t>
        </w:r>
      </w:ins>
      <w:ins w:id="18" w:author="Melody Goodman" w:date="2024-11-27T10:05:00Z">
        <w:r w:rsidRPr="008924C1">
          <w:rPr>
            <w:rFonts w:ascii="Times New Roman" w:hAnsi="Times New Roman" w:cs="Times New Roman"/>
          </w:rPr>
          <w:t xml:space="preserve"> their COMPAS screening were not counted as recidivists.</w:t>
        </w:r>
      </w:ins>
      <w:ins w:id="19" w:author="Melody Goodman" w:date="2024-11-27T10:10:00Z">
        <w:r w:rsidR="00743EA0">
          <w:rPr>
            <w:rFonts w:ascii="Times New Roman" w:hAnsi="Times New Roman" w:cs="Times New Roman"/>
          </w:rPr>
          <w:t xml:space="preserve"> </w:t>
        </w:r>
        <w:r w:rsidR="00743EA0" w:rsidRPr="00743EA0">
          <w:rPr>
            <w:rFonts w:ascii="Times New Roman" w:hAnsi="Times New Roman" w:cs="Times New Roman"/>
          </w:rPr>
          <w:t>The database of COMPAS scores was supplemented with a profile of each person’s criminal history, which contained information from before and after they were scored using public criminal records from the Broward County Clerk’s Office website through April 1, 2016.</w:t>
        </w:r>
      </w:ins>
    </w:p>
    <w:p w14:paraId="3F718FE1" w14:textId="77777777" w:rsidR="008924C1" w:rsidRPr="003C198E" w:rsidRDefault="008924C1" w:rsidP="008924C1">
      <w:pPr>
        <w:spacing w:after="0" w:line="240" w:lineRule="auto"/>
        <w:rPr>
          <w:ins w:id="20" w:author="Melody Goodman" w:date="2024-11-27T10:05:00Z"/>
          <w:rFonts w:ascii="Times New Roman" w:hAnsi="Times New Roman" w:cs="Times New Roman"/>
        </w:rPr>
      </w:pPr>
    </w:p>
    <w:tbl>
      <w:tblPr>
        <w:tblStyle w:val="TableGrid"/>
        <w:tblW w:w="0" w:type="auto"/>
        <w:tblLook w:val="04A0" w:firstRow="1" w:lastRow="0" w:firstColumn="1" w:lastColumn="0" w:noHBand="0" w:noVBand="1"/>
      </w:tblPr>
      <w:tblGrid>
        <w:gridCol w:w="2515"/>
        <w:gridCol w:w="2700"/>
        <w:gridCol w:w="4135"/>
      </w:tblGrid>
      <w:tr w:rsidR="008924C1" w:rsidRPr="003C198E" w14:paraId="4F8F8D91" w14:textId="77777777" w:rsidTr="009D03E1">
        <w:trPr>
          <w:ins w:id="21" w:author="Melody Goodman" w:date="2024-11-27T10:05:00Z"/>
        </w:trPr>
        <w:tc>
          <w:tcPr>
            <w:tcW w:w="2515" w:type="dxa"/>
          </w:tcPr>
          <w:p w14:paraId="02A98C00" w14:textId="77777777" w:rsidR="008924C1" w:rsidRPr="003C198E" w:rsidRDefault="008924C1" w:rsidP="009D03E1">
            <w:pPr>
              <w:jc w:val="center"/>
              <w:rPr>
                <w:ins w:id="22" w:author="Melody Goodman" w:date="2024-11-27T10:05:00Z"/>
                <w:rFonts w:ascii="Times New Roman" w:hAnsi="Times New Roman" w:cs="Times New Roman"/>
                <w:b/>
              </w:rPr>
            </w:pPr>
            <w:ins w:id="23" w:author="Melody Goodman" w:date="2024-11-27T10:05:00Z">
              <w:r w:rsidRPr="003C198E">
                <w:rPr>
                  <w:rFonts w:ascii="Times New Roman" w:hAnsi="Times New Roman" w:cs="Times New Roman"/>
                  <w:b/>
                </w:rPr>
                <w:t>Variable</w:t>
              </w:r>
            </w:ins>
          </w:p>
        </w:tc>
        <w:tc>
          <w:tcPr>
            <w:tcW w:w="2700" w:type="dxa"/>
          </w:tcPr>
          <w:p w14:paraId="3D6C86A2" w14:textId="77777777" w:rsidR="008924C1" w:rsidRPr="003C198E" w:rsidRDefault="008924C1" w:rsidP="009D03E1">
            <w:pPr>
              <w:jc w:val="center"/>
              <w:rPr>
                <w:ins w:id="24" w:author="Melody Goodman" w:date="2024-11-27T10:05:00Z"/>
                <w:rFonts w:ascii="Times New Roman" w:hAnsi="Times New Roman" w:cs="Times New Roman"/>
                <w:b/>
              </w:rPr>
            </w:pPr>
            <w:ins w:id="25" w:author="Melody Goodman" w:date="2024-11-27T10:05:00Z">
              <w:r w:rsidRPr="003C198E">
                <w:rPr>
                  <w:rFonts w:ascii="Times New Roman" w:hAnsi="Times New Roman" w:cs="Times New Roman"/>
                  <w:b/>
                </w:rPr>
                <w:t>Values</w:t>
              </w:r>
            </w:ins>
          </w:p>
        </w:tc>
        <w:tc>
          <w:tcPr>
            <w:tcW w:w="4135" w:type="dxa"/>
          </w:tcPr>
          <w:p w14:paraId="0775DC42" w14:textId="77777777" w:rsidR="008924C1" w:rsidRPr="003C198E" w:rsidRDefault="008924C1" w:rsidP="009D03E1">
            <w:pPr>
              <w:jc w:val="center"/>
              <w:rPr>
                <w:ins w:id="26" w:author="Melody Goodman" w:date="2024-11-27T10:05:00Z"/>
                <w:rFonts w:ascii="Times New Roman" w:hAnsi="Times New Roman" w:cs="Times New Roman"/>
                <w:b/>
              </w:rPr>
            </w:pPr>
            <w:ins w:id="27" w:author="Melody Goodman" w:date="2024-11-27T10:05:00Z">
              <w:r w:rsidRPr="003C198E">
                <w:rPr>
                  <w:rFonts w:ascii="Times New Roman" w:hAnsi="Times New Roman" w:cs="Times New Roman"/>
                  <w:b/>
                </w:rPr>
                <w:t>Notes</w:t>
              </w:r>
            </w:ins>
          </w:p>
        </w:tc>
      </w:tr>
      <w:tr w:rsidR="008924C1" w:rsidRPr="003C198E" w14:paraId="59B3DF37" w14:textId="77777777" w:rsidTr="009D03E1">
        <w:trPr>
          <w:ins w:id="28" w:author="Melody Goodman" w:date="2024-11-27T10:05:00Z"/>
        </w:trPr>
        <w:tc>
          <w:tcPr>
            <w:tcW w:w="2515" w:type="dxa"/>
          </w:tcPr>
          <w:p w14:paraId="5136D95A" w14:textId="77777777" w:rsidR="008924C1" w:rsidRPr="003C198E" w:rsidRDefault="008924C1" w:rsidP="009D03E1">
            <w:pPr>
              <w:rPr>
                <w:ins w:id="29" w:author="Melody Goodman" w:date="2024-11-27T10:05:00Z"/>
                <w:rFonts w:ascii="Times New Roman" w:hAnsi="Times New Roman" w:cs="Times New Roman"/>
              </w:rPr>
            </w:pPr>
            <w:ins w:id="30" w:author="Melody Goodman" w:date="2024-11-27T10:05:00Z">
              <w:r>
                <w:rPr>
                  <w:rFonts w:ascii="Times New Roman" w:hAnsi="Times New Roman" w:cs="Times New Roman"/>
                </w:rPr>
                <w:t>id</w:t>
              </w:r>
            </w:ins>
          </w:p>
        </w:tc>
        <w:tc>
          <w:tcPr>
            <w:tcW w:w="2700" w:type="dxa"/>
          </w:tcPr>
          <w:p w14:paraId="403D3E31" w14:textId="77777777" w:rsidR="008924C1" w:rsidRPr="003C198E" w:rsidRDefault="008924C1" w:rsidP="009D03E1">
            <w:pPr>
              <w:rPr>
                <w:ins w:id="31" w:author="Melody Goodman" w:date="2024-11-27T10:05:00Z"/>
                <w:rFonts w:ascii="Times New Roman" w:hAnsi="Times New Roman" w:cs="Times New Roman"/>
              </w:rPr>
            </w:pPr>
            <w:ins w:id="32" w:author="Melody Goodman" w:date="2024-11-27T10:05:00Z">
              <w:r>
                <w:rPr>
                  <w:rFonts w:ascii="Times New Roman" w:hAnsi="Times New Roman" w:cs="Times New Roman"/>
                </w:rPr>
                <w:t xml:space="preserve">Numeric </w:t>
              </w:r>
              <w:r w:rsidRPr="00FF50E7">
                <w:rPr>
                  <w:rFonts w:ascii="Times New Roman" w:hAnsi="Times New Roman" w:cs="Times New Roman"/>
                </w:rPr>
                <w:t>10</w:t>
              </w:r>
              <w:r>
                <w:rPr>
                  <w:rFonts w:ascii="Times New Roman" w:hAnsi="Times New Roman" w:cs="Times New Roman"/>
                </w:rPr>
                <w:t xml:space="preserve"> -</w:t>
              </w:r>
              <w:r w:rsidRPr="00FF50E7">
                <w:rPr>
                  <w:rFonts w:ascii="Times New Roman" w:hAnsi="Times New Roman" w:cs="Times New Roman"/>
                </w:rPr>
                <w:t>11001</w:t>
              </w:r>
            </w:ins>
          </w:p>
        </w:tc>
        <w:tc>
          <w:tcPr>
            <w:tcW w:w="4135" w:type="dxa"/>
          </w:tcPr>
          <w:p w14:paraId="0887B83E" w14:textId="77777777" w:rsidR="008924C1" w:rsidRPr="003C198E" w:rsidRDefault="008924C1" w:rsidP="009D03E1">
            <w:pPr>
              <w:rPr>
                <w:ins w:id="33" w:author="Melody Goodman" w:date="2024-11-27T10:05:00Z"/>
                <w:rFonts w:ascii="Times New Roman" w:hAnsi="Times New Roman" w:cs="Times New Roman"/>
              </w:rPr>
            </w:pPr>
            <w:ins w:id="34" w:author="Melody Goodman" w:date="2024-11-27T10:05:00Z">
              <w:r>
                <w:rPr>
                  <w:rFonts w:ascii="Times New Roman" w:hAnsi="Times New Roman" w:cs="Times New Roman"/>
                </w:rPr>
                <w:t>Identifier</w:t>
              </w:r>
            </w:ins>
          </w:p>
        </w:tc>
      </w:tr>
      <w:tr w:rsidR="008924C1" w:rsidRPr="003C198E" w14:paraId="26877F16" w14:textId="77777777" w:rsidTr="009D03E1">
        <w:trPr>
          <w:ins w:id="35" w:author="Melody Goodman" w:date="2024-11-27T10:05:00Z"/>
        </w:trPr>
        <w:tc>
          <w:tcPr>
            <w:tcW w:w="2515" w:type="dxa"/>
          </w:tcPr>
          <w:p w14:paraId="64871FC3" w14:textId="748961A4" w:rsidR="008924C1" w:rsidRPr="003C198E" w:rsidRDefault="00743EA0" w:rsidP="009D03E1">
            <w:pPr>
              <w:rPr>
                <w:ins w:id="36" w:author="Melody Goodman" w:date="2024-11-27T10:05:00Z"/>
                <w:rFonts w:ascii="Times New Roman" w:hAnsi="Times New Roman" w:cs="Times New Roman"/>
              </w:rPr>
            </w:pPr>
            <w:proofErr w:type="spellStart"/>
            <w:ins w:id="37" w:author="Melody Goodman" w:date="2024-11-27T10:05:00Z">
              <w:r>
                <w:rPr>
                  <w:rFonts w:ascii="Times New Roman" w:hAnsi="Times New Roman" w:cs="Times New Roman"/>
                </w:rPr>
                <w:t>p</w:t>
              </w:r>
              <w:r w:rsidR="008924C1">
                <w:rPr>
                  <w:rFonts w:ascii="Times New Roman" w:hAnsi="Times New Roman" w:cs="Times New Roman"/>
                </w:rPr>
                <w:t>riors_count</w:t>
              </w:r>
              <w:proofErr w:type="spellEnd"/>
            </w:ins>
          </w:p>
        </w:tc>
        <w:tc>
          <w:tcPr>
            <w:tcW w:w="2700" w:type="dxa"/>
          </w:tcPr>
          <w:p w14:paraId="2EDA736D" w14:textId="77777777" w:rsidR="008924C1" w:rsidRPr="003C198E" w:rsidRDefault="008924C1" w:rsidP="009D03E1">
            <w:pPr>
              <w:rPr>
                <w:ins w:id="38" w:author="Melody Goodman" w:date="2024-11-27T10:05:00Z"/>
                <w:rFonts w:ascii="Times New Roman" w:hAnsi="Times New Roman" w:cs="Times New Roman"/>
              </w:rPr>
            </w:pPr>
            <w:ins w:id="39" w:author="Melody Goodman" w:date="2024-11-27T10:05:00Z">
              <w:r>
                <w:rPr>
                  <w:rFonts w:ascii="Times New Roman" w:hAnsi="Times New Roman" w:cs="Times New Roman"/>
                </w:rPr>
                <w:t>Numeric</w:t>
              </w:r>
            </w:ins>
          </w:p>
        </w:tc>
        <w:tc>
          <w:tcPr>
            <w:tcW w:w="4135" w:type="dxa"/>
          </w:tcPr>
          <w:p w14:paraId="0D8AF28B" w14:textId="0B14194A" w:rsidR="008924C1" w:rsidRPr="003C198E" w:rsidRDefault="008924C1" w:rsidP="009D03E1">
            <w:pPr>
              <w:rPr>
                <w:ins w:id="40" w:author="Melody Goodman" w:date="2024-11-27T10:05:00Z"/>
                <w:rFonts w:ascii="Times New Roman" w:hAnsi="Times New Roman" w:cs="Times New Roman"/>
              </w:rPr>
            </w:pPr>
            <w:ins w:id="41" w:author="Melody Goodman" w:date="2024-11-27T10:05:00Z">
              <w:r>
                <w:rPr>
                  <w:rFonts w:ascii="Times New Roman" w:hAnsi="Times New Roman" w:cs="Times New Roman"/>
                </w:rPr>
                <w:t>Number of prior</w:t>
              </w:r>
            </w:ins>
            <w:ins w:id="42" w:author="Melody Goodman" w:date="2024-11-27T10:15:00Z">
              <w:r w:rsidR="00193BD7">
                <w:rPr>
                  <w:rFonts w:ascii="Times New Roman" w:hAnsi="Times New Roman" w:cs="Times New Roman"/>
                </w:rPr>
                <w:t xml:space="preserve"> crimes committed </w:t>
              </w:r>
            </w:ins>
          </w:p>
        </w:tc>
      </w:tr>
      <w:tr w:rsidR="008924C1" w:rsidRPr="003C198E" w14:paraId="2E991127" w14:textId="77777777" w:rsidTr="009D03E1">
        <w:trPr>
          <w:ins w:id="43" w:author="Melody Goodman" w:date="2024-11-27T10:05:00Z"/>
        </w:trPr>
        <w:tc>
          <w:tcPr>
            <w:tcW w:w="2515" w:type="dxa"/>
          </w:tcPr>
          <w:p w14:paraId="3723387F" w14:textId="77777777" w:rsidR="008924C1" w:rsidRDefault="008924C1" w:rsidP="009D03E1">
            <w:pPr>
              <w:rPr>
                <w:ins w:id="44" w:author="Melody Goodman" w:date="2024-11-27T10:05:00Z"/>
                <w:rFonts w:ascii="Times New Roman" w:hAnsi="Times New Roman" w:cs="Times New Roman"/>
              </w:rPr>
            </w:pPr>
            <w:proofErr w:type="spellStart"/>
            <w:ins w:id="45" w:author="Melody Goodman" w:date="2024-11-27T10:05:00Z">
              <w:r w:rsidRPr="00FF50E7">
                <w:rPr>
                  <w:rFonts w:ascii="Times New Roman" w:hAnsi="Times New Roman" w:cs="Times New Roman"/>
                </w:rPr>
                <w:t>two_year_recid</w:t>
              </w:r>
              <w:proofErr w:type="spellEnd"/>
            </w:ins>
          </w:p>
        </w:tc>
        <w:tc>
          <w:tcPr>
            <w:tcW w:w="2700" w:type="dxa"/>
          </w:tcPr>
          <w:p w14:paraId="5D3B413E" w14:textId="77777777" w:rsidR="008924C1" w:rsidRPr="003C198E" w:rsidRDefault="008924C1" w:rsidP="009D03E1">
            <w:pPr>
              <w:rPr>
                <w:ins w:id="46" w:author="Melody Goodman" w:date="2024-11-27T10:05:00Z"/>
                <w:rFonts w:ascii="Times New Roman" w:hAnsi="Times New Roman" w:cs="Times New Roman"/>
              </w:rPr>
            </w:pPr>
            <w:ins w:id="47" w:author="Melody Goodman" w:date="2024-11-27T10:05:00Z">
              <w:r w:rsidRPr="003C198E">
                <w:rPr>
                  <w:rFonts w:ascii="Times New Roman" w:hAnsi="Times New Roman" w:cs="Times New Roman"/>
                </w:rPr>
                <w:t>1 = “Yes”</w:t>
              </w:r>
            </w:ins>
          </w:p>
          <w:p w14:paraId="4542D0F3" w14:textId="77777777" w:rsidR="008924C1" w:rsidRDefault="008924C1" w:rsidP="009D03E1">
            <w:pPr>
              <w:rPr>
                <w:ins w:id="48" w:author="Melody Goodman" w:date="2024-11-27T10:05:00Z"/>
                <w:rFonts w:ascii="Times New Roman" w:hAnsi="Times New Roman" w:cs="Times New Roman"/>
              </w:rPr>
            </w:pPr>
            <w:ins w:id="49" w:author="Melody Goodman" w:date="2024-11-27T10:05:00Z">
              <w:r w:rsidRPr="003C198E">
                <w:rPr>
                  <w:rFonts w:ascii="Times New Roman" w:hAnsi="Times New Roman" w:cs="Times New Roman"/>
                </w:rPr>
                <w:t>0 = “No</w:t>
              </w:r>
            </w:ins>
          </w:p>
        </w:tc>
        <w:tc>
          <w:tcPr>
            <w:tcW w:w="4135" w:type="dxa"/>
          </w:tcPr>
          <w:p w14:paraId="2F56C38F" w14:textId="247661BE" w:rsidR="008924C1" w:rsidRDefault="0014174B" w:rsidP="009D03E1">
            <w:pPr>
              <w:rPr>
                <w:ins w:id="50" w:author="Melody Goodman" w:date="2024-11-27T10:05:00Z"/>
                <w:rFonts w:ascii="Times New Roman" w:hAnsi="Times New Roman" w:cs="Times New Roman"/>
              </w:rPr>
            </w:pPr>
            <w:ins w:id="51" w:author="Melody Goodman" w:date="2024-11-27T10:25:00Z">
              <w:r>
                <w:rPr>
                  <w:rFonts w:ascii="Times New Roman" w:hAnsi="Times New Roman" w:cs="Times New Roman"/>
                </w:rPr>
                <w:t>Indicator for those with a new arrest within two years</w:t>
              </w:r>
            </w:ins>
            <w:ins w:id="52" w:author="Melody Goodman" w:date="2024-11-27T10:26:00Z">
              <w:r>
                <w:rPr>
                  <w:rFonts w:ascii="Times New Roman" w:hAnsi="Times New Roman" w:cs="Times New Roman"/>
                </w:rPr>
                <w:t xml:space="preserve"> of being scored by COMPASS</w:t>
              </w:r>
            </w:ins>
          </w:p>
        </w:tc>
      </w:tr>
    </w:tbl>
    <w:p w14:paraId="4E715683" w14:textId="77777777" w:rsidR="003C198E" w:rsidRPr="003C198E" w:rsidRDefault="003C198E">
      <w:pPr>
        <w:rPr>
          <w:rFonts w:ascii="Times New Roman" w:hAnsi="Times New Roman" w:cs="Times New Roman"/>
        </w:rPr>
      </w:pPr>
    </w:p>
    <w:sectPr w:rsidR="003C198E" w:rsidRPr="003C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Goodman">
    <w15:presenceInfo w15:providerId="AD" w15:userId="S::melody.goodman@nyu.edu::8c6bb1a9-43f0-4305-8926-5cca3fac29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21"/>
    <w:rsid w:val="00003CE6"/>
    <w:rsid w:val="000910F9"/>
    <w:rsid w:val="0014174B"/>
    <w:rsid w:val="00193BD7"/>
    <w:rsid w:val="00196C3A"/>
    <w:rsid w:val="002B3606"/>
    <w:rsid w:val="00330A1E"/>
    <w:rsid w:val="0038761D"/>
    <w:rsid w:val="003C198E"/>
    <w:rsid w:val="0043403C"/>
    <w:rsid w:val="005E78F4"/>
    <w:rsid w:val="00613018"/>
    <w:rsid w:val="00630133"/>
    <w:rsid w:val="007154F0"/>
    <w:rsid w:val="00743EA0"/>
    <w:rsid w:val="00772B7D"/>
    <w:rsid w:val="00780D1B"/>
    <w:rsid w:val="007971E4"/>
    <w:rsid w:val="00877CD1"/>
    <w:rsid w:val="008924C1"/>
    <w:rsid w:val="00977978"/>
    <w:rsid w:val="00C03BD0"/>
    <w:rsid w:val="00F13B21"/>
    <w:rsid w:val="00FB414E"/>
    <w:rsid w:val="00FC4B9D"/>
    <w:rsid w:val="00FF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40E97"/>
  <w15:chartTrackingRefBased/>
  <w15:docId w15:val="{46D721F9-CA08-458B-9A5F-285C75EF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03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80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216789">
      <w:bodyDiv w:val="1"/>
      <w:marLeft w:val="0"/>
      <w:marRight w:val="0"/>
      <w:marTop w:val="0"/>
      <w:marBottom w:val="0"/>
      <w:divBdr>
        <w:top w:val="none" w:sz="0" w:space="0" w:color="auto"/>
        <w:left w:val="none" w:sz="0" w:space="0" w:color="auto"/>
        <w:bottom w:val="none" w:sz="0" w:space="0" w:color="auto"/>
        <w:right w:val="none" w:sz="0" w:space="0" w:color="auto"/>
      </w:divBdr>
      <w:divsChild>
        <w:div w:id="1912812621">
          <w:marLeft w:val="0"/>
          <w:marRight w:val="0"/>
          <w:marTop w:val="0"/>
          <w:marBottom w:val="0"/>
          <w:divBdr>
            <w:top w:val="none" w:sz="0" w:space="0" w:color="auto"/>
            <w:left w:val="none" w:sz="0" w:space="0" w:color="auto"/>
            <w:bottom w:val="none" w:sz="0" w:space="0" w:color="auto"/>
            <w:right w:val="none" w:sz="0" w:space="0" w:color="auto"/>
          </w:divBdr>
        </w:div>
      </w:divsChild>
    </w:div>
    <w:div w:id="194290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724</Words>
  <Characters>3855</Characters>
  <Application>Microsoft Office Word</Application>
  <DocSecurity>0</DocSecurity>
  <Lines>124</Lines>
  <Paragraphs>77</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Laurel</dc:creator>
  <cp:keywords/>
  <dc:description/>
  <cp:lastModifiedBy>Melody Goodman</cp:lastModifiedBy>
  <cp:revision>22</cp:revision>
  <dcterms:created xsi:type="dcterms:W3CDTF">2016-09-14T15:43:00Z</dcterms:created>
  <dcterms:modified xsi:type="dcterms:W3CDTF">2024-11-27T15:32:00Z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4fe8e07298b0ef79fae939174cf20f6f12f6010aca616aa1f087f4f850d40e53</vt:lpwstr>
  </property>
</Properties>
</file>